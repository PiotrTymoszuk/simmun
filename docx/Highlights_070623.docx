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0" w:after="120"/>
        <w:jc w:val="both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Highlights</w:t>
      </w:r>
    </w:p>
    <w:p>
      <w:pPr>
        <w:pStyle w:val="ListParagraph"/>
        <w:numPr>
          <w:ilvl w:val="0"/>
          <w:numId w:val="1"/>
        </w:numPr>
        <w:spacing w:lineRule="auto" w:line="480" w:before="0" w:after="120"/>
        <w:contextualSpacing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Mental health impairment is common in COVID-19 convalescents</w:t>
      </w:r>
    </w:p>
    <w:p>
      <w:pPr>
        <w:pStyle w:val="ListParagraph"/>
        <w:numPr>
          <w:ilvl w:val="0"/>
          <w:numId w:val="1"/>
        </w:numPr>
        <w:spacing w:lineRule="auto" w:line="480" w:before="0" w:after="120"/>
        <w:contextualSpacing/>
        <w:jc w:val="both"/>
        <w:rPr>
          <w:rFonts w:ascii="Arial" w:hAnsi="Arial" w:cs="Arial"/>
          <w:lang w:val="en-US"/>
        </w:rPr>
      </w:pPr>
      <w:del w:id="0" w:author="Unknown Author" w:date="2023-06-07T17:29:06Z">
        <w:r>
          <w:rPr>
            <w:rFonts w:cs="Arial" w:ascii="Arial" w:hAnsi="Arial"/>
            <w:lang w:val="en-US"/>
          </w:rPr>
          <w:delText>Changes in</w:delText>
        </w:r>
      </w:del>
      <w:ins w:id="1" w:author="Unknown Author" w:date="2023-06-07T17:30:11Z">
        <w:r>
          <w:rPr>
            <w:rFonts w:eastAsia="Calibri" w:cs="Arial" w:ascii="Arial" w:hAnsi="Arial"/>
            <w:lang w:val="en-US"/>
          </w:rPr>
          <w:t>S</w:t>
        </w:r>
      </w:ins>
      <w:ins w:id="2" w:author="Unknown Author" w:date="2023-06-07T17:29:15Z">
        <w:r>
          <w:rPr>
            <w:rFonts w:cs="Arial" w:ascii="Arial" w:hAnsi="Arial"/>
            <w:lang w:val="en-US"/>
          </w:rPr>
          <w:t>erotonin,</w:t>
        </w:r>
      </w:ins>
      <w:r>
        <w:rPr>
          <w:rFonts w:cs="Arial" w:ascii="Arial" w:hAnsi="Arial"/>
          <w:lang w:val="en-US"/>
        </w:rPr>
        <w:t xml:space="preserve"> kynurenine and catecholamine pathways</w:t>
      </w:r>
      <w:ins w:id="3" w:author="Unknown Author" w:date="2023-06-07T17:28:53Z">
        <w:r>
          <w:rPr>
            <w:rFonts w:cs="Arial" w:ascii="Arial" w:hAnsi="Arial"/>
            <w:lang w:val="en-US"/>
          </w:rPr>
          <w:t xml:space="preserve"> </w:t>
        </w:r>
      </w:ins>
      <w:r>
        <w:rPr>
          <w:rFonts w:cs="Arial" w:ascii="Arial" w:hAnsi="Arial"/>
          <w:lang w:val="en-US"/>
        </w:rPr>
        <w:t>might be the pathophysiological link</w:t>
      </w:r>
    </w:p>
    <w:p>
      <w:pPr>
        <w:pStyle w:val="ListParagraph"/>
        <w:numPr>
          <w:ilvl w:val="0"/>
          <w:numId w:val="1"/>
        </w:numPr>
        <w:spacing w:lineRule="auto" w:line="480" w:before="0" w:after="120"/>
        <w:contextualSpacing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Data from two cohorts were analyzed using multi-parameter linear modeling </w:t>
      </w:r>
    </w:p>
    <w:p>
      <w:pPr>
        <w:pStyle w:val="ListParagraph"/>
        <w:numPr>
          <w:ilvl w:val="0"/>
          <w:numId w:val="1"/>
        </w:numPr>
        <w:spacing w:lineRule="auto" w:line="480" w:before="0" w:after="120"/>
        <w:contextualSpacing/>
        <w:jc w:val="both"/>
        <w:rPr>
          <w:rFonts w:ascii="Arial" w:hAnsi="Arial" w:cs="Arial"/>
          <w:lang w:val="en-US"/>
          <w:ins w:id="5" w:author="Unknown Author" w:date="2023-06-07T17:30:48Z"/>
        </w:rPr>
      </w:pPr>
      <w:r>
        <w:rPr>
          <w:rFonts w:cs="Arial" w:ascii="Arial" w:hAnsi="Arial"/>
          <w:lang w:val="en-US"/>
        </w:rPr>
        <w:t xml:space="preserve">Kynurenine/tryptophan was affected independently by </w:t>
      </w:r>
      <w:ins w:id="4" w:author="HÜFNER Katharina,Assoz. Prof. Priv.Doz. Dr." w:date="2023-06-04T17:18:00Z">
        <w:r>
          <w:rPr/>
          <w:t xml:space="preserve">inflammation, SARS-CoV-2 infection, age, and mental stress </w:t>
        </w:r>
      </w:ins>
    </w:p>
    <w:p>
      <w:pPr>
        <w:pStyle w:val="ListParagraph"/>
        <w:numPr>
          <w:ilvl w:val="0"/>
          <w:numId w:val="1"/>
        </w:numPr>
        <w:spacing w:lineRule="auto" w:line="480" w:before="0" w:after="120"/>
        <w:contextualSpacing/>
        <w:jc w:val="both"/>
        <w:rPr>
          <w:rFonts w:ascii="Arial" w:hAnsi="Arial" w:cs="Arial"/>
          <w:lang w:val="en-US"/>
          <w:ins w:id="13" w:author="HÜFNER Katharina,Assoz. Prof. Priv.Doz. Dr." w:date="2023-06-04T17:19:00Z"/>
        </w:rPr>
      </w:pPr>
      <w:ins w:id="6" w:author="HÜFNER Katharina,Assoz. Prof. Priv.Doz. Dr." w:date="2023-06-04T17:22:00Z">
        <w:r>
          <w:rPr/>
          <w:t>Inflammation</w:t>
        </w:r>
      </w:ins>
      <w:ins w:id="7" w:author="HÜFNER Katharina,Assoz. Prof. Priv.Doz. Dr." w:date="2023-06-04T17:21:00Z">
        <w:r>
          <w:rPr/>
          <w:t xml:space="preserve"> was associated with lower </w:t>
        </w:r>
      </w:ins>
      <w:ins w:id="8" w:author="Unknown Author" w:date="2023-06-07T17:31:52Z">
        <w:r>
          <w:rPr/>
          <w:t xml:space="preserve">systemic </w:t>
        </w:r>
      </w:ins>
      <w:ins w:id="9" w:author="HÜFNER Katharina,Assoz. Prof. Priv.Doz. Dr." w:date="2023-06-04T17:21:00Z">
        <w:r>
          <w:rPr/>
          <w:t xml:space="preserve">serotonin and dopamine </w:t>
        </w:r>
      </w:ins>
      <w:del w:id="10" w:author="Unknown Author" w:date="2023-06-07T17:31:57Z">
        <w:r>
          <w:rPr/>
          <w:delText>sulfate</w:delText>
        </w:r>
      </w:del>
      <w:del w:id="11" w:author="Unknown Author" w:date="2023-06-07T17:31:57Z">
        <w:r>
          <w:rPr/>
          <w:delText xml:space="preserve"> levels</w:delText>
        </w:r>
      </w:del>
      <w:ins w:id="12" w:author="Unknown Author" w:date="2023-06-07T17:31:57Z">
        <w:bookmarkStart w:id="0" w:name="_GoBack"/>
        <w:bookmarkEnd w:id="0"/>
        <w:r>
          <w:rPr>
            <w:rFonts w:eastAsia="Calibri" w:cs="Times New Roman"/>
          </w:rPr>
          <w:t>availability</w:t>
        </w:r>
      </w:ins>
    </w:p>
    <w:p>
      <w:pPr>
        <w:pStyle w:val="Normal"/>
        <w:spacing w:lineRule="auto" w:line="480" w:before="0" w:after="0"/>
        <w:rPr>
          <w:lang w:val="en-US"/>
          <w:del w:id="15" w:author="HÜFNER Katharina,Assoz. Prof. Priv.Doz. Dr." w:date="2023-06-04T17:18:00Z"/>
        </w:rPr>
      </w:pPr>
      <w:del w:id="14" w:author="HÜFNER Katharina,Assoz. Prof. Priv.Doz. Dr." w:date="2023-06-04T17:18:00Z">
        <w:r>
          <w:rPr>
            <w:lang w:val="en-US"/>
          </w:rPr>
          <w:delText>.</w:delText>
        </w:r>
      </w:del>
      <w:r>
        <w:br w:type="page"/>
      </w:r>
    </w:p>
    <w:p>
      <w:pPr>
        <w:pStyle w:val="Normal"/>
        <w:spacing w:lineRule="auto" w:line="480" w:before="0" w:after="120"/>
        <w:jc w:val="both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spacing w:before="0" w:after="200"/>
        <w:rPr>
          <w:lang w:val="en-GB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trackRevision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0b8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b101b2"/>
    <w:rPr>
      <w:rFonts w:ascii="Segoe UI" w:hAnsi="Segoe UI" w:eastAsia="Calibr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70b8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b101b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LibreOffice/7.0.5.2$Windows_X86_64 LibreOffice_project/64390860c6cd0aca4beafafcfd84613dd9dfb63a</Application>
  <AppVersion>15.0000</AppVersion>
  <Pages>2</Pages>
  <Words>56</Words>
  <Characters>381</Characters>
  <CharactersWithSpaces>428</CharactersWithSpaces>
  <Paragraphs>7</Paragraphs>
  <Company>Tilak GmbH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2023-05-28T19:55:00Z</dcterms:created>
  <dc:creator>HÜFNER Katharina,Dr.</dc:creator>
  <dc:description/>
  <dc:language>en-US</dc:language>
  <cp:lastModifiedBy/>
  <dcterms:modified xsi:type="dcterms:W3CDTF">2023-06-07T17:40:07Z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