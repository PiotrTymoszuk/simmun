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89" w:rsidRPr="008A3040" w:rsidRDefault="00270B89" w:rsidP="00270B89">
      <w:pPr>
        <w:spacing w:after="120" w:line="480" w:lineRule="auto"/>
        <w:jc w:val="both"/>
        <w:rPr>
          <w:rFonts w:ascii="Arial" w:hAnsi="Arial" w:cs="Arial"/>
          <w:b/>
          <w:lang w:val="en-GB"/>
        </w:rPr>
      </w:pPr>
      <w:r w:rsidRPr="008A3040">
        <w:rPr>
          <w:rFonts w:ascii="Arial" w:hAnsi="Arial" w:cs="Arial"/>
          <w:b/>
          <w:lang w:val="en-GB"/>
        </w:rPr>
        <w:t>Highlights</w:t>
      </w:r>
    </w:p>
    <w:p w:rsidR="00D70752" w:rsidRPr="001E1D6A" w:rsidRDefault="001E1D6A" w:rsidP="00D70752">
      <w:pPr>
        <w:pStyle w:val="Listenabsatz"/>
        <w:numPr>
          <w:ilvl w:val="0"/>
          <w:numId w:val="1"/>
        </w:numPr>
        <w:spacing w:after="120"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Mental health impairment is common in COVID-19 convalescents</w:t>
      </w:r>
    </w:p>
    <w:p w:rsidR="00FF3C54" w:rsidRPr="001E1D6A" w:rsidRDefault="00D70752" w:rsidP="00FF3C54">
      <w:pPr>
        <w:pStyle w:val="Listenabsatz"/>
        <w:numPr>
          <w:ilvl w:val="0"/>
          <w:numId w:val="1"/>
        </w:numPr>
        <w:spacing w:after="120" w:line="480" w:lineRule="auto"/>
        <w:jc w:val="both"/>
        <w:rPr>
          <w:rFonts w:ascii="Arial" w:hAnsi="Arial" w:cs="Arial"/>
          <w:lang w:val="en-US"/>
        </w:rPr>
      </w:pPr>
      <w:r w:rsidRPr="001E1D6A">
        <w:rPr>
          <w:rFonts w:ascii="Arial" w:hAnsi="Arial" w:cs="Arial"/>
          <w:lang w:val="en-US"/>
        </w:rPr>
        <w:t xml:space="preserve">Changes in </w:t>
      </w:r>
      <w:ins w:id="0" w:author="HÜFNER Katharina,Assoz. Prof. Priv.Doz. Dr." w:date="2023-05-28T21:54:00Z">
        <w:r w:rsidR="0066082B">
          <w:rPr>
            <w:rFonts w:ascii="Arial" w:hAnsi="Arial" w:cs="Arial"/>
            <w:lang w:val="en-US"/>
          </w:rPr>
          <w:t xml:space="preserve">kynurenine and catecholamine </w:t>
        </w:r>
        <w:proofErr w:type="spellStart"/>
        <w:r w:rsidR="0066082B">
          <w:rPr>
            <w:rFonts w:ascii="Arial" w:hAnsi="Arial" w:cs="Arial"/>
            <w:lang w:val="en-US"/>
          </w:rPr>
          <w:t>pathways</w:t>
        </w:r>
      </w:ins>
      <w:del w:id="1" w:author="HÜFNER Katharina,Assoz. Prof. Priv.Doz. Dr." w:date="2023-05-28T21:54:00Z">
        <w:r w:rsidRPr="001E1D6A" w:rsidDel="0066082B">
          <w:rPr>
            <w:rFonts w:ascii="Arial" w:hAnsi="Arial" w:cs="Arial"/>
            <w:lang w:val="en-US"/>
          </w:rPr>
          <w:delText xml:space="preserve">neurotransmitter precursor amino acids </w:delText>
        </w:r>
      </w:del>
      <w:r w:rsidRPr="001E1D6A">
        <w:rPr>
          <w:rFonts w:ascii="Arial" w:hAnsi="Arial" w:cs="Arial"/>
          <w:lang w:val="en-US"/>
        </w:rPr>
        <w:t>might</w:t>
      </w:r>
      <w:proofErr w:type="spellEnd"/>
      <w:r w:rsidRPr="001E1D6A">
        <w:rPr>
          <w:rFonts w:ascii="Arial" w:hAnsi="Arial" w:cs="Arial"/>
          <w:lang w:val="en-US"/>
        </w:rPr>
        <w:t xml:space="preserve"> be the pathophysi</w:t>
      </w:r>
      <w:r w:rsidR="00FF3C54" w:rsidRPr="001E1D6A">
        <w:rPr>
          <w:rFonts w:ascii="Arial" w:hAnsi="Arial" w:cs="Arial"/>
          <w:lang w:val="en-US"/>
        </w:rPr>
        <w:t>ological link</w:t>
      </w:r>
    </w:p>
    <w:p w:rsidR="001E1D6A" w:rsidRPr="001E1D6A" w:rsidDel="00B101B2" w:rsidRDefault="007F337F" w:rsidP="00FF3C54">
      <w:pPr>
        <w:pStyle w:val="Listenabsatz"/>
        <w:numPr>
          <w:ilvl w:val="0"/>
          <w:numId w:val="1"/>
        </w:numPr>
        <w:spacing w:after="120" w:line="480" w:lineRule="auto"/>
        <w:jc w:val="both"/>
        <w:rPr>
          <w:del w:id="2" w:author="HÜFNER Katharina,Assoz. Prof. Priv.Doz. Dr." w:date="2023-06-04T17:17:00Z"/>
          <w:rFonts w:ascii="Arial" w:hAnsi="Arial" w:cs="Arial"/>
          <w:lang w:val="en-US"/>
        </w:rPr>
      </w:pPr>
      <w:del w:id="3" w:author="HÜFNER Katharina,Assoz. Prof. Priv.Doz. Dr." w:date="2023-06-04T17:17:00Z">
        <w:r w:rsidDel="00B101B2">
          <w:rPr>
            <w:rFonts w:ascii="Arial" w:hAnsi="Arial" w:cs="Arial"/>
            <w:lang w:val="en-US"/>
          </w:rPr>
          <w:delText>Neurotransmitter precursor amino acids, c</w:delText>
        </w:r>
        <w:r w:rsidR="001E1D6A" w:rsidRPr="001E1D6A" w:rsidDel="00B101B2">
          <w:rPr>
            <w:rFonts w:ascii="Arial" w:hAnsi="Arial" w:cs="Arial"/>
            <w:lang w:val="en-US"/>
          </w:rPr>
          <w:delText>linical parameters, inflammatory markers, anti-SARS</w:delText>
        </w:r>
        <w:r w:rsidDel="00B101B2">
          <w:rPr>
            <w:rFonts w:ascii="Arial" w:hAnsi="Arial" w:cs="Arial"/>
            <w:lang w:val="en-US"/>
          </w:rPr>
          <w:delText>-CoV-2 antibody titers</w:delText>
        </w:r>
        <w:r w:rsidR="001E1D6A" w:rsidRPr="001E1D6A" w:rsidDel="00B101B2">
          <w:rPr>
            <w:rFonts w:ascii="Arial" w:hAnsi="Arial" w:cs="Arial"/>
            <w:lang w:val="en-US"/>
          </w:rPr>
          <w:delText>, and standardized scorings of anxiety, depression and mental stress were collected</w:delText>
        </w:r>
      </w:del>
    </w:p>
    <w:p w:rsidR="001E1D6A" w:rsidRPr="001E1D6A" w:rsidRDefault="001E1D6A" w:rsidP="00BF080A">
      <w:pPr>
        <w:pStyle w:val="Listenabsatz"/>
        <w:numPr>
          <w:ilvl w:val="0"/>
          <w:numId w:val="1"/>
        </w:numPr>
        <w:spacing w:after="120" w:line="480" w:lineRule="auto"/>
        <w:jc w:val="both"/>
        <w:rPr>
          <w:rFonts w:ascii="Arial" w:hAnsi="Arial" w:cs="Arial"/>
          <w:lang w:val="en-US"/>
        </w:rPr>
      </w:pPr>
      <w:r w:rsidRPr="001E1D6A">
        <w:rPr>
          <w:rFonts w:ascii="Arial" w:hAnsi="Arial" w:cs="Arial"/>
          <w:lang w:val="en-US"/>
        </w:rPr>
        <w:t xml:space="preserve">Data </w:t>
      </w:r>
      <w:ins w:id="4" w:author="HÜFNER Katharina,Assoz. Prof. Priv.Doz. Dr." w:date="2023-06-04T17:19:00Z">
        <w:r w:rsidR="00B101B2">
          <w:rPr>
            <w:rFonts w:ascii="Arial" w:hAnsi="Arial" w:cs="Arial"/>
            <w:lang w:val="en-US"/>
          </w:rPr>
          <w:t xml:space="preserve">from two cohorts </w:t>
        </w:r>
      </w:ins>
      <w:r w:rsidRPr="001E1D6A">
        <w:rPr>
          <w:rFonts w:ascii="Arial" w:hAnsi="Arial" w:cs="Arial"/>
          <w:lang w:val="en-US"/>
        </w:rPr>
        <w:t xml:space="preserve">were analyzed using multi-parameter linear modeling </w:t>
      </w:r>
    </w:p>
    <w:p w:rsidR="001E1D6A" w:rsidDel="00B101B2" w:rsidRDefault="007F337F" w:rsidP="00B101B2">
      <w:pPr>
        <w:pStyle w:val="Listenabsatz"/>
        <w:numPr>
          <w:ilvl w:val="0"/>
          <w:numId w:val="1"/>
        </w:numPr>
        <w:spacing w:after="120" w:line="480" w:lineRule="auto"/>
        <w:jc w:val="both"/>
        <w:rPr>
          <w:del w:id="5" w:author="HÜFNER Katharina,Assoz. Prof. Priv.Doz. Dr." w:date="2023-06-04T17:18:00Z"/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</w:t>
      </w:r>
      <w:r w:rsidR="00DC6627" w:rsidRPr="001E1D6A">
        <w:rPr>
          <w:rFonts w:ascii="Arial" w:hAnsi="Arial" w:cs="Arial"/>
          <w:lang w:val="en-US"/>
        </w:rPr>
        <w:t>ynurenine/tryptophan</w:t>
      </w:r>
      <w:r w:rsidR="00E376BF">
        <w:rPr>
          <w:rFonts w:ascii="Arial" w:hAnsi="Arial" w:cs="Arial"/>
          <w:lang w:val="en-US"/>
        </w:rPr>
        <w:t xml:space="preserve"> was</w:t>
      </w:r>
      <w:r w:rsidR="00D70752" w:rsidRPr="001E1D6A">
        <w:rPr>
          <w:rFonts w:ascii="Arial" w:hAnsi="Arial" w:cs="Arial"/>
          <w:lang w:val="en-US"/>
        </w:rPr>
        <w:t xml:space="preserve"> </w:t>
      </w:r>
      <w:r w:rsidR="001E1D6A" w:rsidRPr="001E1D6A">
        <w:rPr>
          <w:rFonts w:ascii="Arial" w:hAnsi="Arial" w:cs="Arial"/>
          <w:lang w:val="en-US"/>
        </w:rPr>
        <w:t xml:space="preserve">affected independently by </w:t>
      </w:r>
      <w:proofErr w:type="spellStart"/>
      <w:ins w:id="6" w:author="HÜFNER Katharina,Assoz. Prof. Priv.Doz. Dr." w:date="2023-06-04T17:18:00Z">
        <w:r w:rsidR="00B101B2">
          <w:t>inflammation</w:t>
        </w:r>
        <w:proofErr w:type="spellEnd"/>
        <w:r w:rsidR="00B101B2">
          <w:t xml:space="preserve">, SARS-CoV-2 </w:t>
        </w:r>
        <w:proofErr w:type="spellStart"/>
        <w:r w:rsidR="00B101B2">
          <w:t>infection</w:t>
        </w:r>
        <w:proofErr w:type="spellEnd"/>
        <w:r w:rsidR="00B101B2">
          <w:t xml:space="preserve">, </w:t>
        </w:r>
        <w:proofErr w:type="spellStart"/>
        <w:r w:rsidR="00B101B2">
          <w:t>age</w:t>
        </w:r>
        <w:proofErr w:type="spellEnd"/>
        <w:r w:rsidR="00B101B2">
          <w:t xml:space="preserve">, </w:t>
        </w:r>
        <w:proofErr w:type="spellStart"/>
        <w:r w:rsidR="00B101B2">
          <w:t>and</w:t>
        </w:r>
        <w:proofErr w:type="spellEnd"/>
        <w:r w:rsidR="00B101B2">
          <w:t xml:space="preserve"> mental stress </w:t>
        </w:r>
      </w:ins>
      <w:del w:id="7" w:author="HÜFNER Katharina,Assoz. Prof. Priv.Doz. Dr." w:date="2023-06-04T17:18:00Z">
        <w:r w:rsidR="001E1D6A" w:rsidRPr="001E1D6A" w:rsidDel="00B101B2">
          <w:rPr>
            <w:rFonts w:ascii="Arial" w:hAnsi="Arial" w:cs="Arial"/>
            <w:lang w:val="en-US"/>
          </w:rPr>
          <w:delText xml:space="preserve">inflammation, mental stress and status </w:delText>
        </w:r>
        <w:r w:rsidR="00E376BF" w:rsidDel="00B101B2">
          <w:rPr>
            <w:rFonts w:ascii="Arial" w:hAnsi="Arial" w:cs="Arial"/>
            <w:lang w:val="en-US"/>
          </w:rPr>
          <w:delText>post SARS-CoV-2 infection</w:delText>
        </w:r>
      </w:del>
    </w:p>
    <w:p w:rsidR="00B101B2" w:rsidRPr="001E1D6A" w:rsidRDefault="00B101B2" w:rsidP="00B101B2">
      <w:pPr>
        <w:pStyle w:val="Listenabsatz"/>
        <w:numPr>
          <w:ilvl w:val="0"/>
          <w:numId w:val="1"/>
        </w:numPr>
        <w:spacing w:after="120" w:line="480" w:lineRule="auto"/>
        <w:jc w:val="both"/>
        <w:rPr>
          <w:ins w:id="8" w:author="HÜFNER Katharina,Assoz. Prof. Priv.Doz. Dr." w:date="2023-06-04T17:19:00Z"/>
          <w:rFonts w:ascii="Arial" w:hAnsi="Arial" w:cs="Arial"/>
          <w:lang w:val="en-US"/>
        </w:rPr>
      </w:pPr>
      <w:ins w:id="9" w:author="HÜFNER Katharina,Assoz. Prof. Priv.Doz. Dr." w:date="2023-06-04T17:22:00Z">
        <w:r>
          <w:t>Inflammation</w:t>
        </w:r>
      </w:ins>
      <w:ins w:id="10" w:author="HÜFNER Katharina,Assoz. Prof. Priv.Doz. Dr." w:date="2023-06-04T17:21:00Z">
        <w:r>
          <w:t xml:space="preserve"> was </w:t>
        </w:r>
        <w:proofErr w:type="spellStart"/>
        <w:r>
          <w:t>associated</w:t>
        </w:r>
        <w:proofErr w:type="spellEnd"/>
        <w:r>
          <w:t xml:space="preserve"> </w:t>
        </w:r>
        <w:proofErr w:type="spellStart"/>
        <w:r>
          <w:t>with</w:t>
        </w:r>
        <w:proofErr w:type="spellEnd"/>
        <w:r>
          <w:t xml:space="preserve"> </w:t>
        </w:r>
        <w:proofErr w:type="spellStart"/>
        <w:r>
          <w:t>lower</w:t>
        </w:r>
        <w:proofErr w:type="spellEnd"/>
        <w:r>
          <w:t xml:space="preserve"> </w:t>
        </w:r>
        <w:proofErr w:type="spellStart"/>
        <w:r>
          <w:t>serotonin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dopamine</w:t>
        </w:r>
        <w:proofErr w:type="spellEnd"/>
        <w:r>
          <w:t xml:space="preserve"> </w:t>
        </w:r>
        <w:proofErr w:type="spellStart"/>
        <w:r>
          <w:t>sulfate</w:t>
        </w:r>
      </w:ins>
      <w:proofErr w:type="spellEnd"/>
      <w:ins w:id="11" w:author="HÜFNER Katharina,Assoz. Prof. Priv.Doz. Dr." w:date="2023-06-04T17:22:00Z">
        <w:r>
          <w:t xml:space="preserve"> levels</w:t>
        </w:r>
      </w:ins>
      <w:bookmarkStart w:id="12" w:name="_GoBack"/>
      <w:bookmarkEnd w:id="12"/>
    </w:p>
    <w:p w:rsidR="001E1D6A" w:rsidRPr="001E1D6A" w:rsidDel="00B101B2" w:rsidRDefault="001E1D6A" w:rsidP="001E1D6A">
      <w:pPr>
        <w:spacing w:after="0" w:line="480" w:lineRule="auto"/>
        <w:rPr>
          <w:del w:id="13" w:author="HÜFNER Katharina,Assoz. Prof. Priv.Doz. Dr." w:date="2023-06-04T17:18:00Z"/>
          <w:lang w:val="en-US"/>
        </w:rPr>
      </w:pPr>
      <w:del w:id="14" w:author="HÜFNER Katharina,Assoz. Prof. Priv.Doz. Dr." w:date="2023-06-04T17:18:00Z">
        <w:r w:rsidRPr="001E1D6A" w:rsidDel="00B101B2">
          <w:rPr>
            <w:lang w:val="en-US"/>
          </w:rPr>
          <w:delText>.</w:delText>
        </w:r>
        <w:r w:rsidRPr="001E1D6A" w:rsidDel="00B101B2">
          <w:rPr>
            <w:lang w:val="en-US"/>
          </w:rPr>
          <w:br w:type="page"/>
        </w:r>
      </w:del>
    </w:p>
    <w:p w:rsidR="001E1D6A" w:rsidRPr="001E1D6A" w:rsidRDefault="001E1D6A" w:rsidP="001E1D6A">
      <w:pPr>
        <w:spacing w:after="120" w:line="480" w:lineRule="auto"/>
        <w:jc w:val="both"/>
        <w:rPr>
          <w:rFonts w:ascii="Arial" w:hAnsi="Arial" w:cs="Arial"/>
          <w:lang w:val="en-GB"/>
        </w:rPr>
      </w:pPr>
    </w:p>
    <w:p w:rsidR="007B6EFB" w:rsidRPr="00270B89" w:rsidRDefault="007B6EFB">
      <w:pPr>
        <w:rPr>
          <w:lang w:val="en-GB"/>
        </w:rPr>
      </w:pPr>
    </w:p>
    <w:sectPr w:rsidR="007B6EFB" w:rsidRPr="00270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F54"/>
    <w:multiLevelType w:val="hybridMultilevel"/>
    <w:tmpl w:val="58423E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ÜFNER Katharina,Assoz. Prof. Priv.Doz. Dr.">
    <w15:presenceInfo w15:providerId="None" w15:userId="HÜFNER Katharina,Assoz. Prof. Priv.Doz. Dr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E4"/>
    <w:rsid w:val="001E1D6A"/>
    <w:rsid w:val="00270B89"/>
    <w:rsid w:val="002939DB"/>
    <w:rsid w:val="005277E4"/>
    <w:rsid w:val="0066082B"/>
    <w:rsid w:val="007B6EFB"/>
    <w:rsid w:val="007F337F"/>
    <w:rsid w:val="00B101B2"/>
    <w:rsid w:val="00D70752"/>
    <w:rsid w:val="00DC6627"/>
    <w:rsid w:val="00E376BF"/>
    <w:rsid w:val="00E444CB"/>
    <w:rsid w:val="00F05A41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2127"/>
  <w15:docId w15:val="{105F51B2-878B-42F0-A483-893FF1B3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0B89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0B8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0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01B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Tilak GmbH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HÜFNER Katharina,Dr.</dc:creator>
  <cp:keywords/>
  <dc:description/>
  <cp:lastModifiedBy>HÜFNER Katharina,Assoz. Prof. Priv.Doz. Dr.</cp:lastModifiedBy>
  <cp:revision>3</cp:revision>
  <dcterms:created xsi:type="dcterms:W3CDTF">2023-05-28T19:55:00Z</dcterms:created>
  <dcterms:modified xsi:type="dcterms:W3CDTF">2023-06-04T15:22:00Z</dcterms:modified>
</cp:coreProperties>
</file>